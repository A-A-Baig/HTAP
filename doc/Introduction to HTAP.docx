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DF7" w:rsidRDefault="006C1B3D" w:rsidP="006C1B3D">
      <w:pPr>
        <w:pStyle w:val="Title"/>
      </w:pPr>
      <w:r>
        <w:t>Introduction to HTAP</w:t>
      </w:r>
    </w:p>
    <w:p w:rsidR="006C1B3D" w:rsidRPr="006C1B3D" w:rsidRDefault="006C1B3D" w:rsidP="006C1B3D">
      <w:pPr>
        <w:pStyle w:val="Subtitle"/>
      </w:pPr>
      <w:r>
        <w:t>Batch run and optimization capabilities for HOT2000 V11.3</w:t>
      </w:r>
    </w:p>
    <w:p w:rsidR="006C1B3D" w:rsidRDefault="006C1B3D" w:rsidP="006C1B3D">
      <w:pPr>
        <w:pStyle w:val="Heading1"/>
      </w:pPr>
      <w:r>
        <w:t>Required software</w:t>
      </w:r>
    </w:p>
    <w:p w:rsidR="006C1B3D" w:rsidRDefault="006C1B3D" w:rsidP="00493265">
      <w:r>
        <w:t>HTAP depends on the following third-party components</w:t>
      </w:r>
      <w:r w:rsidR="00013376">
        <w:t>.</w:t>
      </w:r>
    </w:p>
    <w:p w:rsid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 w:rsidRPr="006C1B3D">
        <w:rPr>
          <w:lang w:val="fr-CA"/>
        </w:rPr>
        <w:t xml:space="preserve">Java: </w:t>
      </w:r>
      <w:hyperlink r:id="rId6" w:history="1">
        <w:r w:rsidRPr="009010DB">
          <w:rPr>
            <w:rStyle w:val="Hyperlink"/>
            <w:lang w:val="fr-CA"/>
          </w:rPr>
          <w:t>https://java.com/en/download/</w:t>
        </w:r>
      </w:hyperlink>
      <w:r>
        <w:rPr>
          <w:lang w:val="fr-CA"/>
        </w:rPr>
        <w:t xml:space="preserve"> </w:t>
      </w:r>
    </w:p>
    <w:p w:rsidR="006C1B3D" w:rsidRPr="006C1B3D" w:rsidRDefault="006C1B3D" w:rsidP="006C1B3D">
      <w:pPr>
        <w:pStyle w:val="ListParagraph"/>
        <w:numPr>
          <w:ilvl w:val="0"/>
          <w:numId w:val="1"/>
        </w:numPr>
        <w:rPr>
          <w:lang w:val="fr-CA"/>
        </w:rPr>
      </w:pPr>
      <w:r>
        <w:t xml:space="preserve">Ruby: </w:t>
      </w:r>
      <w:hyperlink r:id="rId7" w:history="1">
        <w:r w:rsidRPr="009010DB">
          <w:rPr>
            <w:rStyle w:val="Hyperlink"/>
          </w:rPr>
          <w:t>http://rubyinstaller.org/</w:t>
        </w:r>
      </w:hyperlink>
      <w:r>
        <w:t xml:space="preserve"> </w:t>
      </w:r>
    </w:p>
    <w:p w:rsidR="006C1B3D" w:rsidRDefault="006C1B3D" w:rsidP="006C1B3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desktop: </w:t>
      </w:r>
      <w:hyperlink r:id="rId8" w:history="1">
        <w:r w:rsidRPr="009010DB">
          <w:rPr>
            <w:rStyle w:val="Hyperlink"/>
          </w:rPr>
          <w:t>https://desktop.github.com/</w:t>
        </w:r>
      </w:hyperlink>
      <w:r>
        <w:t xml:space="preserve"> </w:t>
      </w:r>
    </w:p>
    <w:p w:rsidR="006C1B3D" w:rsidRDefault="006C1B3D" w:rsidP="006C1B3D">
      <w:pPr>
        <w:pStyle w:val="ListParagraph"/>
        <w:numPr>
          <w:ilvl w:val="0"/>
          <w:numId w:val="1"/>
        </w:numPr>
      </w:pPr>
      <w:proofErr w:type="spellStart"/>
      <w:r>
        <w:t>GenOpt</w:t>
      </w:r>
      <w:proofErr w:type="spellEnd"/>
      <w:r>
        <w:t xml:space="preserve">: </w:t>
      </w:r>
      <w:hyperlink r:id="rId9" w:history="1">
        <w:r w:rsidRPr="009010DB">
          <w:rPr>
            <w:rStyle w:val="Hyperlink"/>
          </w:rPr>
          <w:t>https://simulationresearch.lbl.gov/GO/</w:t>
        </w:r>
      </w:hyperlink>
      <w:r>
        <w:t xml:space="preserve"> </w:t>
      </w:r>
    </w:p>
    <w:p w:rsidR="00013376" w:rsidRDefault="00013376" w:rsidP="006C1B3D">
      <w:r>
        <w:t xml:space="preserve">When installing </w:t>
      </w:r>
      <w:proofErr w:type="gramStart"/>
      <w:r>
        <w:t>these</w:t>
      </w:r>
      <w:proofErr w:type="gramEnd"/>
      <w:r>
        <w:t xml:space="preserve"> software, take care to add the executable directories (</w:t>
      </w:r>
      <w:proofErr w:type="spellStart"/>
      <w:r>
        <w:t>ie</w:t>
      </w:r>
      <w:proofErr w:type="spellEnd"/>
      <w:r>
        <w:t xml:space="preserve"> </w:t>
      </w:r>
    </w:p>
    <w:p w:rsidR="00013376" w:rsidRDefault="00013376" w:rsidP="006C1B3D"/>
    <w:p w:rsidR="00013376" w:rsidRDefault="00013376" w:rsidP="006C1B3D">
      <w:r w:rsidRPr="00013376">
        <w:t>C:\Program Files\</w:t>
      </w:r>
      <w:proofErr w:type="spellStart"/>
      <w:r w:rsidRPr="00013376">
        <w:t>genopt</w:t>
      </w:r>
      <w:proofErr w:type="spellEnd"/>
    </w:p>
    <w:p w:rsidR="006C1B3D" w:rsidRDefault="006C1B3D" w:rsidP="006C1B3D">
      <w:r>
        <w:t xml:space="preserve">In addition to these, you may find the following tools useful: </w:t>
      </w:r>
    </w:p>
    <w:p w:rsidR="006C1B3D" w:rsidRDefault="006C1B3D" w:rsidP="006C1B3D">
      <w:pPr>
        <w:pStyle w:val="ListParagraph"/>
        <w:numPr>
          <w:ilvl w:val="0"/>
          <w:numId w:val="2"/>
        </w:numPr>
      </w:pPr>
      <w:r>
        <w:t>A text file editor, such as notepad++</w:t>
      </w:r>
    </w:p>
    <w:p w:rsidR="006C1B3D" w:rsidRDefault="006C1B3D" w:rsidP="006C1B3D">
      <w:pPr>
        <w:pStyle w:val="ListParagraph"/>
        <w:numPr>
          <w:ilvl w:val="0"/>
          <w:numId w:val="2"/>
        </w:numPr>
      </w:pPr>
      <w:r>
        <w:t xml:space="preserve">A data analysis program, such as </w:t>
      </w:r>
      <w:proofErr w:type="spellStart"/>
      <w:r>
        <w:t>Matlab</w:t>
      </w:r>
      <w:proofErr w:type="spellEnd"/>
      <w:r>
        <w:t xml:space="preserve">, tableau or excel. </w:t>
      </w:r>
    </w:p>
    <w:p w:rsidR="006C1B3D" w:rsidRDefault="006C1B3D" w:rsidP="006C1B3D">
      <w:pPr>
        <w:pStyle w:val="Heading1"/>
      </w:pPr>
      <w:r>
        <w:t>HTAP installation</w:t>
      </w:r>
      <w:r w:rsidR="003B676E">
        <w:t xml:space="preserve"> and configuration</w:t>
      </w:r>
    </w:p>
    <w:p w:rsidR="006C1B3D" w:rsidRDefault="00E87E0A" w:rsidP="006C1B3D">
      <w:r>
        <w:t>HTAP consists of two parts:</w:t>
      </w:r>
    </w:p>
    <w:p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HOT2000 v11.3 (including command-line client) </w:t>
      </w:r>
    </w:p>
    <w:p w:rsidR="00E87E0A" w:rsidRDefault="00E87E0A" w:rsidP="00E87E0A">
      <w:pPr>
        <w:pStyle w:val="ListParagraph"/>
        <w:numPr>
          <w:ilvl w:val="0"/>
          <w:numId w:val="8"/>
        </w:numPr>
      </w:pPr>
      <w:r>
        <w:t xml:space="preserve">HTAP scripts and configuration files. </w:t>
      </w:r>
    </w:p>
    <w:p w:rsidR="00E87E0A" w:rsidRDefault="00E87E0A" w:rsidP="00E87E0A">
      <w:r w:rsidRPr="00E87E0A">
        <w:rPr>
          <w:b/>
        </w:rPr>
        <w:t>a)</w:t>
      </w:r>
      <w:r>
        <w:t xml:space="preserve"> To download HOT2000 v11.3, visit </w:t>
      </w:r>
      <w:hyperlink r:id="rId10" w:tgtFrame="_blank" w:history="1">
        <w:r w:rsidRPr="00E87E0A">
          <w:rPr>
            <w:rStyle w:val="Hyperlink"/>
            <w:bdr w:val="none" w:sz="0" w:space="0" w:color="auto" w:frame="1"/>
          </w:rPr>
          <w:t>https://drive.google.com/open?id=0B739af025L-QSVY3YW15dEFkWG8</w:t>
        </w:r>
      </w:hyperlink>
      <w:r>
        <w:rPr>
          <w:color w:val="000000"/>
          <w:bdr w:val="none" w:sz="0" w:space="0" w:color="auto" w:frame="1"/>
        </w:rPr>
        <w:t>, and install these files in the following order:</w:t>
      </w:r>
    </w:p>
    <w:p w:rsidR="00E87E0A" w:rsidRDefault="00E87E0A" w:rsidP="00E87E0A">
      <w:pPr>
        <w:pStyle w:val="ListParagraph"/>
        <w:numPr>
          <w:ilvl w:val="0"/>
          <w:numId w:val="7"/>
        </w:numPr>
      </w:pPr>
      <w:r>
        <w:t>vc_redist.x86.exe (install this one first)</w:t>
      </w:r>
    </w:p>
    <w:p w:rsidR="00E87E0A" w:rsidRDefault="00E87E0A" w:rsidP="00E87E0A">
      <w:pPr>
        <w:pStyle w:val="ListParagraph"/>
        <w:numPr>
          <w:ilvl w:val="0"/>
          <w:numId w:val="7"/>
        </w:numPr>
      </w:pPr>
      <w:r>
        <w:t>HOT2000 v11.3 Setup.exe - if you don't already have it</w:t>
      </w:r>
    </w:p>
    <w:p w:rsidR="00E87E0A" w:rsidRDefault="00E87E0A" w:rsidP="00E87E0A">
      <w:pPr>
        <w:pStyle w:val="ListParagraph"/>
        <w:numPr>
          <w:ilvl w:val="0"/>
          <w:numId w:val="7"/>
        </w:numPr>
      </w:pPr>
      <w:r>
        <w:t>HOT2000 v11.3 Setup(CliModeOn</w:t>
      </w:r>
      <w:r w:rsidR="00185FA9">
        <w:t>ly).exe  - When prompted, set t</w:t>
      </w:r>
      <w:r>
        <w:t>h</w:t>
      </w:r>
      <w:r w:rsidR="00185FA9">
        <w:t>e</w:t>
      </w:r>
      <w:r>
        <w:t xml:space="preserve"> destination location to C:\H2K-CLI-Min (as below)</w:t>
      </w:r>
      <w:r>
        <w:br/>
      </w:r>
      <w:r>
        <w:lastRenderedPageBreak/>
        <w:br/>
      </w:r>
      <w:r w:rsidRPr="00E87E0A">
        <w:rPr>
          <w:noProof/>
          <w:lang w:eastAsia="en-CA"/>
        </w:rPr>
        <w:drawing>
          <wp:inline distT="0" distB="0" distL="0" distR="0">
            <wp:extent cx="4086225" cy="3168246"/>
            <wp:effectExtent l="0" t="0" r="0" b="0"/>
            <wp:docPr id="1" name="Picture 1" descr="C:\Temp\1_0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_0_image0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9" cy="316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0A" w:rsidRPr="00493265" w:rsidRDefault="00E87E0A" w:rsidP="00E87E0A">
      <w:pPr>
        <w:rPr>
          <w:rStyle w:val="CodeSnipRED"/>
        </w:rPr>
      </w:pPr>
      <w:r w:rsidRPr="00E87E0A">
        <w:rPr>
          <w:b/>
        </w:rPr>
        <w:t xml:space="preserve">b) </w:t>
      </w:r>
      <w:r>
        <w:t xml:space="preserve">To Install the HTAP scripts and configuration files, checkout the files from </w:t>
      </w:r>
      <w:r w:rsidR="003B676E">
        <w:t>GitHub</w:t>
      </w:r>
      <w:r>
        <w:t>:</w:t>
      </w:r>
    </w:p>
    <w:p w:rsidR="00E87E0A" w:rsidRDefault="00E87E0A" w:rsidP="00E87E0A">
      <w:pPr>
        <w:pStyle w:val="ListParagraph"/>
        <w:numPr>
          <w:ilvl w:val="0"/>
          <w:numId w:val="9"/>
        </w:numPr>
      </w:pPr>
      <w:r>
        <w:t>Open up the git shell from the start menu</w:t>
      </w:r>
      <w:r>
        <w:br/>
      </w:r>
      <w:r>
        <w:br/>
      </w:r>
      <w:r w:rsidRPr="00E87E0A">
        <w:rPr>
          <w:noProof/>
          <w:lang w:eastAsia="en-CA"/>
        </w:rPr>
        <w:drawing>
          <wp:inline distT="0" distB="0" distL="0" distR="0">
            <wp:extent cx="2170800" cy="1123200"/>
            <wp:effectExtent l="0" t="0" r="1270" b="1270"/>
            <wp:docPr id="2" name="Picture 2" descr="C:\Temp\1_0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_0_image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20806"/>
                    <a:stretch/>
                  </pic:blipFill>
                  <pic:spPr bwMode="auto">
                    <a:xfrm>
                      <a:off x="0" y="0"/>
                      <a:ext cx="2170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E87E0A" w:rsidRDefault="003B676E" w:rsidP="00E87E0A">
      <w:pPr>
        <w:pStyle w:val="ListParagraph"/>
        <w:numPr>
          <w:ilvl w:val="0"/>
          <w:numId w:val="9"/>
        </w:numPr>
      </w:pPr>
      <w:r>
        <w:t xml:space="preserve">Type in the following </w:t>
      </w:r>
      <w:r w:rsidRPr="00493265">
        <w:rPr>
          <w:rStyle w:val="CodeSnipRED"/>
        </w:rPr>
        <w:t>command</w:t>
      </w:r>
      <w:r>
        <w:t xml:space="preserve"> from location </w:t>
      </w:r>
      <w:proofErr w:type="gramStart"/>
      <w:r>
        <w:t>C:</w:t>
      </w:r>
      <w:proofErr w:type="gramEnd"/>
      <w:r>
        <w:t>\&gt;</w:t>
      </w:r>
    </w:p>
    <w:p w:rsidR="00E87E0A" w:rsidRPr="00493265" w:rsidRDefault="003B676E" w:rsidP="00B32415">
      <w:pPr>
        <w:pStyle w:val="Code"/>
      </w:pPr>
      <w:r w:rsidRPr="00493265">
        <w:t xml:space="preserve">PS </w:t>
      </w:r>
      <w:proofErr w:type="gramStart"/>
      <w:r w:rsidRPr="00493265">
        <w:t>C:</w:t>
      </w:r>
      <w:proofErr w:type="gramEnd"/>
      <w:r w:rsidRPr="00493265">
        <w:t xml:space="preserve">\&gt; </w:t>
      </w:r>
      <w:r w:rsidR="00E87E0A" w:rsidRPr="00B32415">
        <w:rPr>
          <w:rStyle w:val="CodeSnipRED"/>
        </w:rPr>
        <w:t>git clone </w:t>
      </w:r>
      <w:r w:rsidRPr="00B32415">
        <w:rPr>
          <w:rStyle w:val="CodeSnipRED"/>
        </w:rPr>
        <w:t>https://github.com/NRCan-IETS-CE-O-HBC/HTAP.git</w:t>
      </w:r>
    </w:p>
    <w:p w:rsidR="003B676E" w:rsidRPr="003B676E" w:rsidRDefault="003B676E" w:rsidP="00B32415">
      <w:pPr>
        <w:pStyle w:val="Code"/>
      </w:pPr>
      <w:r w:rsidRPr="003B676E">
        <w:t>Cloning into 'HTAP'...</w:t>
      </w:r>
    </w:p>
    <w:p w:rsidR="003B676E" w:rsidRPr="003B676E" w:rsidRDefault="003B676E" w:rsidP="00B32415">
      <w:pPr>
        <w:pStyle w:val="Code"/>
      </w:pPr>
      <w:proofErr w:type="gramStart"/>
      <w:r w:rsidRPr="003B676E">
        <w:t>remote</w:t>
      </w:r>
      <w:proofErr w:type="gramEnd"/>
      <w:r w:rsidRPr="003B676E">
        <w:t>: Counting objects: 996, done.</w:t>
      </w:r>
    </w:p>
    <w:p w:rsidR="003B676E" w:rsidRPr="003B676E" w:rsidRDefault="003B676E" w:rsidP="00B32415">
      <w:pPr>
        <w:pStyle w:val="Code"/>
      </w:pPr>
      <w:proofErr w:type="gramStart"/>
      <w:r w:rsidRPr="003B676E">
        <w:t>remote</w:t>
      </w:r>
      <w:proofErr w:type="gramEnd"/>
      <w:r w:rsidRPr="003B676E">
        <w:t>: Total 996 (delta 0), reused 0 (delta 0), pack-reused 996</w:t>
      </w:r>
    </w:p>
    <w:p w:rsidR="003B676E" w:rsidRPr="003B676E" w:rsidRDefault="003B676E" w:rsidP="00B32415">
      <w:pPr>
        <w:pStyle w:val="Code"/>
      </w:pPr>
      <w:bookmarkStart w:id="0" w:name="_GoBack"/>
      <w:r w:rsidRPr="003B676E">
        <w:t xml:space="preserve">Receiving objects: 100% (996/996), 12.02 </w:t>
      </w:r>
      <w:proofErr w:type="spellStart"/>
      <w:r w:rsidRPr="003B676E">
        <w:t>MiB</w:t>
      </w:r>
      <w:proofErr w:type="spellEnd"/>
      <w:r w:rsidRPr="003B676E">
        <w:t xml:space="preserve"> | 2.46 </w:t>
      </w:r>
      <w:proofErr w:type="spellStart"/>
      <w:r w:rsidRPr="003B676E">
        <w:t>MiB</w:t>
      </w:r>
      <w:proofErr w:type="spellEnd"/>
      <w:r w:rsidRPr="003B676E">
        <w:t>/s, done.</w:t>
      </w:r>
    </w:p>
    <w:bookmarkEnd w:id="0"/>
    <w:p w:rsidR="003B676E" w:rsidRPr="003B676E" w:rsidRDefault="003B676E" w:rsidP="00B32415">
      <w:pPr>
        <w:pStyle w:val="Code"/>
      </w:pPr>
      <w:r w:rsidRPr="003B676E">
        <w:t>Resolving deltas: 100% (590/590), done.</w:t>
      </w:r>
    </w:p>
    <w:p w:rsidR="003B676E" w:rsidRPr="003B676E" w:rsidRDefault="003B676E" w:rsidP="00B32415">
      <w:pPr>
        <w:pStyle w:val="Code"/>
      </w:pPr>
      <w:r w:rsidRPr="003B676E">
        <w:t xml:space="preserve">PS </w:t>
      </w:r>
      <w:proofErr w:type="gramStart"/>
      <w:r w:rsidRPr="003B676E">
        <w:t>C:</w:t>
      </w:r>
      <w:proofErr w:type="gramEnd"/>
      <w:r w:rsidRPr="003B676E">
        <w:t>\&gt;</w:t>
      </w:r>
    </w:p>
    <w:p w:rsidR="006C1B3D" w:rsidRDefault="003B676E" w:rsidP="003B676E">
      <w:pPr>
        <w:pStyle w:val="ListParagraph"/>
      </w:pPr>
      <w:r w:rsidRPr="003B676E">
        <w:t xml:space="preserve">Git will create a new folder on your computer at location </w:t>
      </w:r>
      <w:r w:rsidRPr="00B32415">
        <w:rPr>
          <w:rStyle w:val="CodeSnip"/>
        </w:rPr>
        <w:t>C:\Ruby4HTAP</w:t>
      </w:r>
      <w:r w:rsidRPr="003B676E">
        <w:t xml:space="preserve">. </w:t>
      </w:r>
      <w:r>
        <w:t xml:space="preserve">This folder will contain the HTAP scripts, some archetypes, and configuration files. </w:t>
      </w:r>
    </w:p>
    <w:p w:rsidR="003B676E" w:rsidRPr="00493265" w:rsidRDefault="003B676E" w:rsidP="003B676E">
      <w:pPr>
        <w:pStyle w:val="ListParagraph"/>
        <w:rPr>
          <w:rStyle w:val="CodeSnip"/>
        </w:rPr>
      </w:pPr>
    </w:p>
    <w:p w:rsidR="00493265" w:rsidRDefault="003B676E" w:rsidP="003B676E">
      <w:pPr>
        <w:pStyle w:val="ListParagraph"/>
        <w:numPr>
          <w:ilvl w:val="0"/>
          <w:numId w:val="9"/>
        </w:numPr>
      </w:pPr>
      <w:r>
        <w:t xml:space="preserve">Before you can run HTAP simulations, you must first copy the archetype files to </w:t>
      </w:r>
      <w:r w:rsidR="00493265">
        <w:t xml:space="preserve">the </w:t>
      </w:r>
      <w:r w:rsidR="00493265">
        <w:br/>
      </w:r>
      <w:r w:rsidR="00493265" w:rsidRPr="00493265">
        <w:rPr>
          <w:rStyle w:val="CodeSnip"/>
        </w:rPr>
        <w:t>C:\H2K-CLI-Min\User\</w:t>
      </w:r>
      <w:r w:rsidR="00493265">
        <w:t xml:space="preserve"> directory. HTAP includes a ruby script to do this for you:</w:t>
      </w:r>
    </w:p>
    <w:p w:rsidR="00493265" w:rsidRPr="00493265" w:rsidRDefault="00493265" w:rsidP="00B32415">
      <w:pPr>
        <w:pStyle w:val="Code"/>
      </w:pPr>
      <w:r w:rsidRPr="00493265">
        <w:t xml:space="preserve">PS </w:t>
      </w:r>
      <w:proofErr w:type="gramStart"/>
      <w:r w:rsidRPr="00493265">
        <w:t>C:</w:t>
      </w:r>
      <w:proofErr w:type="gramEnd"/>
      <w:r w:rsidRPr="00493265">
        <w:t xml:space="preserve">\&gt; </w:t>
      </w:r>
      <w:r w:rsidRPr="00B32415">
        <w:rPr>
          <w:rStyle w:val="CodeSnipRED"/>
        </w:rPr>
        <w:t>cd .\Ruby4HTAP\Archetypes</w:t>
      </w:r>
    </w:p>
    <w:p w:rsidR="00493265" w:rsidRPr="00493265" w:rsidRDefault="00493265" w:rsidP="00B32415">
      <w:pPr>
        <w:pStyle w:val="Code"/>
      </w:pPr>
      <w:r w:rsidRPr="00493265">
        <w:t xml:space="preserve">PS C:\Ruby4HTAP\Archetypes&gt; </w:t>
      </w:r>
      <w:r w:rsidRPr="00B32415">
        <w:rPr>
          <w:rStyle w:val="CodeSnipRED"/>
        </w:rPr>
        <w:t>ruby .\CopyToH2K.rb</w:t>
      </w:r>
    </w:p>
    <w:p w:rsidR="00B32415" w:rsidRDefault="00B32415" w:rsidP="00B32415">
      <w:pPr>
        <w:pStyle w:val="Code"/>
      </w:pPr>
    </w:p>
    <w:p w:rsidR="00493265" w:rsidRPr="00493265" w:rsidRDefault="00493265" w:rsidP="00B32415">
      <w:pPr>
        <w:pStyle w:val="Code"/>
      </w:pPr>
      <w:r w:rsidRPr="00493265">
        <w:t>&gt;&gt; Copying ./BC-Step-LargeSFD.h2k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./BC-Step-MediumSFD.h2k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./BC-Step-MURB10.h2k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./BC-Step-MURB20.h2k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./BC-Step-Quad-BCH.h2k to C:\H2K-CLI-Min\U</w:t>
      </w:r>
      <w:r w:rsidRPr="00B32415">
        <w:t>s</w:t>
      </w:r>
      <w:r w:rsidRPr="00493265">
        <w:t>er\... done.</w:t>
      </w:r>
    </w:p>
    <w:p w:rsidR="00493265" w:rsidRPr="00493265" w:rsidRDefault="00493265" w:rsidP="00B32415">
      <w:pPr>
        <w:pStyle w:val="Code"/>
      </w:pPr>
      <w:r w:rsidRPr="00493265">
        <w:t>&gt;&gt; Copying ./BC-Step-Quad-mkt.h2k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./BC-Step-rev-LargeSFD.h2k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./BC-Step-rev-MediumSFD.h2k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./BC-Step-rev-Murb1.h2k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./BC-Step-rev-Quad.h2k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./BC-Step-rev-Row.h2k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./BC-Step-rev-SmallSFD.h2k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./BC-Step-Row-11uBCH.h2k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./BC-Step-Row-mkt.h2k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./BC-Step-SmallSFD.h2k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./KelownaHouse.h2k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./PrinceGeorgeHouse.h2k to C:\H2K-CLI-Min\User\... done.</w:t>
      </w:r>
    </w:p>
    <w:p w:rsidR="00493265" w:rsidRPr="00493265" w:rsidRDefault="00493265" w:rsidP="00B32415">
      <w:pPr>
        <w:pStyle w:val="Code"/>
      </w:pPr>
      <w:r w:rsidRPr="00493265">
        <w:t>&gt;&gt; Copying ./</w:t>
      </w:r>
      <w:proofErr w:type="spellStart"/>
      <w:r w:rsidRPr="00493265">
        <w:t>codeLib.cod</w:t>
      </w:r>
      <w:proofErr w:type="spellEnd"/>
      <w:r w:rsidRPr="00493265">
        <w:t xml:space="preserve"> to C:\H2K-CLI-Min\StdLibs\... done.</w:t>
      </w:r>
    </w:p>
    <w:p w:rsidR="00B32415" w:rsidRDefault="00493265" w:rsidP="00B32415">
      <w:pPr>
        <w:pStyle w:val="Code"/>
      </w:pPr>
      <w:r w:rsidRPr="00493265">
        <w:t>&gt;&gt; Copying ./FuelLib16.flc to C:\H2K-CLI-Min\StdLibs\... done.</w:t>
      </w:r>
      <w:r w:rsidR="00B32415">
        <w:br/>
      </w:r>
    </w:p>
    <w:p w:rsidR="00B32415" w:rsidRPr="00493265" w:rsidRDefault="00B32415" w:rsidP="00B32415">
      <w:pPr>
        <w:pStyle w:val="Code"/>
      </w:pPr>
      <w:r w:rsidRPr="00493265">
        <w:t>PS C:\Ruby4HTAP\Archetypes&gt;</w:t>
      </w:r>
    </w:p>
    <w:p w:rsidR="00493265" w:rsidRPr="00B32415" w:rsidRDefault="00B32415" w:rsidP="001E37B8">
      <w:pPr>
        <w:pStyle w:val="ListParagraph"/>
        <w:rPr>
          <w:rStyle w:val="CodeSnip"/>
        </w:rPr>
      </w:pPr>
      <w:r>
        <w:t xml:space="preserve">Note that the </w:t>
      </w:r>
      <w:r w:rsidRPr="00B32415">
        <w:rPr>
          <w:rStyle w:val="CodeSnip"/>
        </w:rPr>
        <w:t>CopyToH2k.rb</w:t>
      </w:r>
      <w:r>
        <w:t xml:space="preserve"> script will copy all HOT200 files and libraries from the </w:t>
      </w:r>
      <w:r w:rsidRPr="00B32415">
        <w:rPr>
          <w:rStyle w:val="CodeSnip"/>
        </w:rPr>
        <w:t>C:\</w:t>
      </w:r>
      <w:r>
        <w:rPr>
          <w:rStyle w:val="CodeSnip"/>
        </w:rPr>
        <w:t xml:space="preserve">Ruby4HTAP\Archetypes </w:t>
      </w:r>
      <w:r>
        <w:t xml:space="preserve">folder to </w:t>
      </w:r>
      <w:r w:rsidRPr="00B32415">
        <w:rPr>
          <w:rStyle w:val="CodeSnip"/>
        </w:rPr>
        <w:t>C:\H2K-CLI-Min\User</w:t>
      </w:r>
      <w:r>
        <w:t xml:space="preserve">. To add additional archetypes to the HTAP platform, you merely need to copy them into </w:t>
      </w:r>
      <w:r w:rsidRPr="00B32415">
        <w:rPr>
          <w:rStyle w:val="CodeSnip"/>
        </w:rPr>
        <w:t>C:\</w:t>
      </w:r>
      <w:r w:rsidR="001E37B8">
        <w:rPr>
          <w:rStyle w:val="CodeSnip"/>
        </w:rPr>
        <w:t xml:space="preserve">Ruby4HTAP\Archetypes, </w:t>
      </w:r>
      <w:r w:rsidR="001E37B8" w:rsidRPr="001E37B8">
        <w:t>and re-run</w:t>
      </w:r>
      <w:r w:rsidR="001E37B8">
        <w:t xml:space="preserve"> the </w:t>
      </w:r>
      <w:r w:rsidR="001E37B8" w:rsidRPr="00B32415">
        <w:rPr>
          <w:rStyle w:val="CodeSnip"/>
        </w:rPr>
        <w:t>CopyToH2k.rb</w:t>
      </w:r>
      <w:r w:rsidR="001E37B8">
        <w:t xml:space="preserve"> script</w:t>
      </w:r>
    </w:p>
    <w:p w:rsidR="00493265" w:rsidRDefault="00493265" w:rsidP="00B32415">
      <w:pPr>
        <w:pStyle w:val="ListParagraph"/>
      </w:pPr>
    </w:p>
    <w:p w:rsidR="003B676E" w:rsidRDefault="003B676E" w:rsidP="003B676E">
      <w:pPr>
        <w:pStyle w:val="ListParagraph"/>
      </w:pPr>
    </w:p>
    <w:p w:rsidR="003B676E" w:rsidRDefault="003B676E" w:rsidP="003B676E">
      <w:pPr>
        <w:pStyle w:val="Heading1"/>
      </w:pPr>
    </w:p>
    <w:p w:rsidR="00185FA9" w:rsidRDefault="00185FA9" w:rsidP="00185FA9">
      <w:pPr>
        <w:pStyle w:val="Heading1"/>
      </w:pPr>
      <w:r>
        <w:t xml:space="preserve">Contents of the Ruby4HTAP directory. </w:t>
      </w:r>
    </w:p>
    <w:p w:rsidR="00185FA9" w:rsidRDefault="00185FA9" w:rsidP="00185FA9">
      <w:r>
        <w:t>HTAP consists of two parts:</w:t>
      </w:r>
    </w:p>
    <w:p w:rsidR="003B676E" w:rsidRPr="003B676E" w:rsidRDefault="003B676E" w:rsidP="003B676E">
      <w:pPr>
        <w:pStyle w:val="ListParagraph"/>
      </w:pPr>
    </w:p>
    <w:sectPr w:rsidR="003B676E" w:rsidRPr="003B676E" w:rsidSect="003B676E">
      <w:pgSz w:w="12240" w:h="15840"/>
      <w:pgMar w:top="1440" w:right="104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8BE"/>
    <w:multiLevelType w:val="hybridMultilevel"/>
    <w:tmpl w:val="0C7C5E7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E1AC8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0715"/>
    <w:multiLevelType w:val="hybridMultilevel"/>
    <w:tmpl w:val="B1CC96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44EE"/>
    <w:multiLevelType w:val="hybridMultilevel"/>
    <w:tmpl w:val="4048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8512A"/>
    <w:multiLevelType w:val="hybridMultilevel"/>
    <w:tmpl w:val="19D2E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300E"/>
    <w:multiLevelType w:val="hybridMultilevel"/>
    <w:tmpl w:val="7674BD62"/>
    <w:lvl w:ilvl="0" w:tplc="CA4E8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10A84"/>
    <w:multiLevelType w:val="hybridMultilevel"/>
    <w:tmpl w:val="2D92C5E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78074F"/>
    <w:multiLevelType w:val="hybridMultilevel"/>
    <w:tmpl w:val="3A204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05CE2"/>
    <w:multiLevelType w:val="hybridMultilevel"/>
    <w:tmpl w:val="5638378C"/>
    <w:lvl w:ilvl="0" w:tplc="3FBC6252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C5121"/>
    <w:multiLevelType w:val="hybridMultilevel"/>
    <w:tmpl w:val="49DA886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77805"/>
    <w:multiLevelType w:val="hybridMultilevel"/>
    <w:tmpl w:val="680874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3D"/>
    <w:rsid w:val="00013376"/>
    <w:rsid w:val="000873E7"/>
    <w:rsid w:val="00185FA9"/>
    <w:rsid w:val="001E37B8"/>
    <w:rsid w:val="003B676E"/>
    <w:rsid w:val="00493265"/>
    <w:rsid w:val="006C1B3D"/>
    <w:rsid w:val="008C0F62"/>
    <w:rsid w:val="00B32415"/>
    <w:rsid w:val="00DC3D87"/>
    <w:rsid w:val="00E8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7560"/>
  <w15:chartTrackingRefBased/>
  <w15:docId w15:val="{5D51451A-50D3-40D8-B1E1-B7661AEB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265"/>
  </w:style>
  <w:style w:type="paragraph" w:styleId="Heading1">
    <w:name w:val="heading 1"/>
    <w:basedOn w:val="Normal"/>
    <w:next w:val="Normal"/>
    <w:link w:val="Heading1Char"/>
    <w:uiPriority w:val="9"/>
    <w:qFormat/>
    <w:rsid w:val="006C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B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B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B3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3D"/>
    <w:rPr>
      <w:rFonts w:ascii="Segoe UI" w:hAnsi="Segoe UI" w:cs="Segoe UI"/>
      <w:sz w:val="18"/>
      <w:szCs w:val="18"/>
    </w:rPr>
  </w:style>
  <w:style w:type="paragraph" w:customStyle="1" w:styleId="Code">
    <w:name w:val="Code!"/>
    <w:basedOn w:val="ListParagraph"/>
    <w:autoRedefine/>
    <w:qFormat/>
    <w:rsid w:val="00B324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="0"/>
    </w:pPr>
    <w:rPr>
      <w:rFonts w:ascii="Courier New" w:hAnsi="Courier New"/>
      <w:bCs/>
      <w:color w:val="808080" w:themeColor="background1" w:themeShade="80"/>
      <w:bdr w:val="none" w:sz="0" w:space="0" w:color="auto" w:frame="1"/>
    </w:rPr>
  </w:style>
  <w:style w:type="character" w:customStyle="1" w:styleId="CodeSnipRED">
    <w:name w:val="CodeSnip RED"/>
    <w:basedOn w:val="DefaultParagraphFont"/>
    <w:uiPriority w:val="1"/>
    <w:qFormat/>
    <w:rsid w:val="00493265"/>
    <w:rPr>
      <w:rFonts w:ascii="Courier New" w:hAnsi="Courier New"/>
      <w:b/>
      <w:color w:val="FF0000"/>
      <w:sz w:val="22"/>
    </w:rPr>
  </w:style>
  <w:style w:type="character" w:customStyle="1" w:styleId="CodeSnip">
    <w:name w:val="CodeSnip"/>
    <w:basedOn w:val="DefaultParagraphFont"/>
    <w:uiPriority w:val="1"/>
    <w:rsid w:val="00493265"/>
    <w:rPr>
      <w:rFonts w:ascii="Courier New" w:hAnsi="Courier New"/>
      <w:b/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byinstaller.org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.com/en/download/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0B739af025L-QSVY3YW15dEFkWG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ulationresearch.lbl.gov/G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BF8EE-4ABB-4490-9224-D049B713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Alex</dc:creator>
  <cp:keywords/>
  <dc:description/>
  <cp:lastModifiedBy>Ferguson, Alex</cp:lastModifiedBy>
  <cp:revision>1</cp:revision>
  <dcterms:created xsi:type="dcterms:W3CDTF">2017-08-03T13:24:00Z</dcterms:created>
  <dcterms:modified xsi:type="dcterms:W3CDTF">2017-08-04T14:26:00Z</dcterms:modified>
</cp:coreProperties>
</file>